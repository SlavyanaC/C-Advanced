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0" w:author="Ventsislav Ivanov" w:date="2017-09-07T12:06:00Z">
        <w:r w:rsidRPr="00B162A3" w:rsidDel="00FF4CDD">
          <w:rPr>
            <w:b/>
            <w:noProof/>
            <w:highlight w:val="red"/>
            <w:rPrChange w:id="1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2" w:author="Ventsislav Ivanov" w:date="2017-09-07T12:06:00Z">
        <w:r w:rsidR="00FF4CDD" w:rsidRPr="00B162A3">
          <w:rPr>
            <w:b/>
            <w:noProof/>
            <w:highlight w:val="red"/>
            <w:rPrChange w:id="3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</w:t>
      </w:r>
      <w:r w:rsidRPr="00FF67CA">
        <w:rPr>
          <w:noProof/>
          <w:highlight w:val="yellow"/>
          <w:rPrChange w:id="4" w:author="Slavyana Chonovska" w:date="2018-04-15T18:30:00Z">
            <w:rPr>
              <w:noProof/>
            </w:rPr>
          </w:rPrChange>
        </w:rPr>
        <w:t xml:space="preserve">but they </w:t>
      </w:r>
      <w:r w:rsidRPr="00FF67CA">
        <w:rPr>
          <w:b/>
          <w:noProof/>
          <w:highlight w:val="yellow"/>
          <w:rPrChange w:id="5" w:author="Slavyana Chonovska" w:date="2018-04-15T18:30:00Z">
            <w:rPr>
              <w:b/>
              <w:noProof/>
            </w:rPr>
          </w:rPrChange>
        </w:rPr>
        <w:t>cannot be broken</w:t>
      </w:r>
      <w:r w:rsidR="007C4D80" w:rsidRPr="00FF67CA">
        <w:rPr>
          <w:b/>
          <w:noProof/>
          <w:highlight w:val="yellow"/>
          <w:rPrChange w:id="6" w:author="Slavyana Chonovska" w:date="2018-04-15T18:30:00Z">
            <w:rPr>
              <w:b/>
              <w:noProof/>
            </w:rPr>
          </w:rPrChange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7" w:author="Ventsislav Ivanov" w:date="2017-09-07T12:07:00Z">
            <w:rPr>
              <w:b/>
            </w:rPr>
          </w:rPrChange>
        </w:rPr>
        <w:t xml:space="preserve">reach </w:t>
      </w:r>
      <w:del w:id="8" w:author="Ventsislav Ivanov" w:date="2017-09-07T12:06:00Z">
        <w:r w:rsidRPr="00B162A3" w:rsidDel="00FF4CDD">
          <w:rPr>
            <w:b/>
            <w:highlight w:val="red"/>
            <w:rPrChange w:id="9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10" w:author="Ventsislav Ivanov" w:date="2017-09-07T12:07:00Z">
            <w:rPr>
              <w:b/>
            </w:rPr>
          </w:rPrChange>
        </w:rPr>
        <w:t>less</w:t>
      </w:r>
      <w:ins w:id="11" w:author="Ventsislav Ivanov" w:date="2017-09-07T12:06:00Z">
        <w:r w:rsidR="00FF4CDD" w:rsidRPr="00B162A3">
          <w:rPr>
            <w:b/>
            <w:highlight w:val="red"/>
            <w:rPrChange w:id="12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3" w:author="Ventsislav Ivanov" w:date="2017-09-07T12:06:00Z"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5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6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7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8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9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20" w:name="OLE_LINK11"/>
      <w:bookmarkStart w:id="21" w:name="OLE_LINK12"/>
      <w:bookmarkStart w:id="22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20"/>
      <w:bookmarkEnd w:id="21"/>
      <w:bookmarkEnd w:id="22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3" w:name="OLE_LINK1"/>
      <w:bookmarkStart w:id="24" w:name="OLE_LINK2"/>
      <w:r w:rsidRPr="00FF78E0">
        <w:rPr>
          <w:rStyle w:val="CodeChar"/>
        </w:rPr>
        <w:t>Produced {energy produced this day} energy today!</w:t>
      </w:r>
      <w:bookmarkEnd w:id="23"/>
      <w:bookmarkEnd w:id="24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5" w:name="OLE_LINK3"/>
      <w:bookmarkStart w:id="26" w:name="OLE_LINK4"/>
      <w:r w:rsidRPr="00FF78E0">
        <w:rPr>
          <w:rStyle w:val="CodeChar"/>
        </w:rPr>
        <w:t>Produced {ore produced this day} ore today!</w:t>
      </w:r>
      <w:bookmarkEnd w:id="25"/>
      <w:bookmarkEnd w:id="26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5"/>
      <w:bookmarkStart w:id="28" w:name="OLE_LINK10"/>
      <w:r w:rsidRPr="00FF78E0">
        <w:rPr>
          <w:rStyle w:val="CodeChar"/>
        </w:rPr>
        <w:t>Mode changed to {new mode}!</w:t>
      </w:r>
      <w:bookmarkEnd w:id="27"/>
      <w:bookmarkEnd w:id="28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9" w:name="OLE_LINK14"/>
      <w:bookmarkStart w:id="30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9"/>
      <w:bookmarkEnd w:id="30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31" w:name="OLE_LINK8"/>
      <w:bookmarkStart w:id="32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31"/>
      <w:bookmarkEnd w:id="32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  <w:bookmarkStart w:id="33" w:name="_GoBack"/>
      <w:bookmarkEnd w:id="33"/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5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6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7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8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9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40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A6498D8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1" w:name="OLE_LINK6"/>
            <w:bookmarkStart w:id="42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41"/>
            <w:bookmarkEnd w:id="42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90ECC" w14:textId="77777777" w:rsidR="004E5698" w:rsidRDefault="004E5698" w:rsidP="008068A2">
      <w:pPr>
        <w:spacing w:after="0" w:line="240" w:lineRule="auto"/>
      </w:pPr>
      <w:r>
        <w:separator/>
      </w:r>
    </w:p>
  </w:endnote>
  <w:endnote w:type="continuationSeparator" w:id="0">
    <w:p w14:paraId="1C105016" w14:textId="77777777" w:rsidR="004E5698" w:rsidRDefault="004E5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62EC7" w:rsidRPr="00AC77AD" w:rsidRDefault="00762EC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7A046F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05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3" w:author="Slavyana Chonovska" w:date="2018-04-15T22:46:00Z">
                            <w:r w:rsidR="00D55054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4" w:author="Slavyana Chonovska" w:date="2018-04-15T17:27:00Z">
                            <w:r w:rsidR="00B162A3" w:rsidDel="00FF67CA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7A046F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05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5" w:author="Slavyana Chonovska" w:date="2018-04-15T22:46:00Z">
                      <w:r w:rsidR="00D55054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46" w:author="Slavyana Chonovska" w:date="2018-04-15T17:27:00Z">
                      <w:r w:rsidR="00B162A3" w:rsidDel="00FF67CA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7080F" w14:textId="77777777" w:rsidR="004E5698" w:rsidRDefault="004E5698" w:rsidP="008068A2">
      <w:pPr>
        <w:spacing w:after="0" w:line="240" w:lineRule="auto"/>
      </w:pPr>
      <w:r>
        <w:separator/>
      </w:r>
    </w:p>
  </w:footnote>
  <w:footnote w:type="continuationSeparator" w:id="0">
    <w:p w14:paraId="369947A0" w14:textId="77777777" w:rsidR="004E5698" w:rsidRDefault="004E5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  <w15:person w15:author="Slavyana Chonovska">
    <w15:presenceInfo w15:providerId="Windows Live" w15:userId="dcbf82bdfedef9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5698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26D1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054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67CA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D6914-EC16-46E1-849A-F4940A7C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Slavyana Chonovska</cp:lastModifiedBy>
  <cp:revision>5</cp:revision>
  <cp:lastPrinted>2015-10-26T22:35:00Z</cp:lastPrinted>
  <dcterms:created xsi:type="dcterms:W3CDTF">2017-09-07T05:48:00Z</dcterms:created>
  <dcterms:modified xsi:type="dcterms:W3CDTF">2018-04-15T19:46:00Z</dcterms:modified>
  <cp:category>programming, education, software engineering, software development</cp:category>
</cp:coreProperties>
</file>